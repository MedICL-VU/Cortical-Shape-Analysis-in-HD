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9DA7" w14:textId="4947472A" w:rsidR="00A867F5" w:rsidRDefault="00A867F5" w:rsidP="00A867F5">
      <w:pPr>
        <w:pStyle w:val="Title"/>
      </w:pPr>
      <w:r>
        <w:t>Cortical shape analysis</w:t>
      </w:r>
    </w:p>
    <w:p w14:paraId="0817FD48" w14:textId="77777777" w:rsidR="00A867F5" w:rsidRDefault="00A867F5"/>
    <w:p w14:paraId="4319C18E" w14:textId="3B92F3D7" w:rsidR="00621F2A" w:rsidRPr="00322480" w:rsidRDefault="00A867F5" w:rsidP="00A867F5">
      <w:pPr>
        <w:spacing w:after="120" w:line="240" w:lineRule="auto"/>
      </w:pPr>
      <m:oMath>
        <m:r>
          <w:rPr>
            <w:rFonts w:ascii="Cambria Math" w:hAnsi="Cambria Math"/>
            <w:color w:val="000000" w:themeColor="text1"/>
            <w:kern w:val="24"/>
          </w:rPr>
          <m:t>Sex</m:t>
        </m:r>
      </m:oMath>
      <w:r w:rsidRPr="00322480">
        <w:t xml:space="preserve"> =</w:t>
      </w:r>
      <w:r w:rsidR="00282B2D" w:rsidRPr="00322480">
        <w:t xml:space="preserve"> if male, 1 else 0</w:t>
      </w:r>
    </w:p>
    <w:p w14:paraId="79D2DC5D" w14:textId="4E19DB26" w:rsidR="00282B2D" w:rsidRPr="00322480" w:rsidRDefault="00282B2D" w:rsidP="00A867F5">
      <w:pPr>
        <w:spacing w:after="120" w:line="240" w:lineRule="auto"/>
        <w:rPr>
          <w:iCs/>
          <w:color w:val="000000" w:themeColor="text1"/>
          <w:kern w:val="24"/>
        </w:rPr>
      </w:pPr>
      <m:oMath>
        <m:r>
          <w:rPr>
            <w:rFonts w:ascii="Cambria Math" w:hAnsi="Cambria Math"/>
            <w:color w:val="000000" w:themeColor="text1"/>
            <w:kern w:val="24"/>
          </w:rPr>
          <m:t>Duration</m:t>
        </m:r>
      </m:oMath>
      <w:r w:rsidRPr="00322480">
        <w:rPr>
          <w:iCs/>
          <w:color w:val="000000" w:themeColor="text1"/>
          <w:kern w:val="24"/>
        </w:rPr>
        <w:t xml:space="preserve"> </w:t>
      </w:r>
      <w:r w:rsidR="00A867F5" w:rsidRPr="00322480">
        <w:rPr>
          <w:iCs/>
          <w:color w:val="000000" w:themeColor="text1"/>
          <w:kern w:val="24"/>
        </w:rPr>
        <w:t>=</w:t>
      </w:r>
      <w:r w:rsidRPr="00322480">
        <w:rPr>
          <w:iCs/>
          <w:color w:val="000000" w:themeColor="text1"/>
          <w:kern w:val="24"/>
        </w:rPr>
        <w:t xml:space="preserve"> age at first scan - age at scan </w:t>
      </w:r>
    </w:p>
    <w:p w14:paraId="33B0D3E7" w14:textId="7EF5D940" w:rsidR="00621F2A" w:rsidRPr="00322480" w:rsidRDefault="00621F2A" w:rsidP="00A867F5">
      <w:pPr>
        <w:spacing w:after="120" w:line="240" w:lineRule="auto"/>
        <w:rPr>
          <w:iCs/>
          <w:color w:val="000000" w:themeColor="text1"/>
          <w:kern w:val="24"/>
        </w:rPr>
      </w:pPr>
      <m:oMath>
        <m:r>
          <w:rPr>
            <w:rFonts w:ascii="Cambria Math" w:hAnsi="Cambria Math"/>
            <w:color w:val="000000" w:themeColor="text1"/>
            <w:kern w:val="24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</w:rPr>
              <m:t>low </m:t>
            </m:r>
          </m:sub>
        </m:sSub>
      </m:oMath>
      <w:r w:rsidR="00A867F5" w:rsidRPr="00322480">
        <w:rPr>
          <w:iCs/>
          <w:color w:val="000000" w:themeColor="text1"/>
          <w:kern w:val="24"/>
        </w:rPr>
        <w:t>=</w:t>
      </w:r>
      <w:r w:rsidRPr="00322480">
        <w:rPr>
          <w:iCs/>
          <w:color w:val="000000" w:themeColor="text1"/>
          <w:kern w:val="24"/>
        </w:rPr>
        <w:t xml:space="preserve"> if CAP at entry &lt; </w:t>
      </w:r>
      <w:r w:rsidR="00002895" w:rsidRPr="00322480">
        <w:rPr>
          <w:iCs/>
          <w:color w:val="000000" w:themeColor="text1"/>
          <w:kern w:val="24"/>
        </w:rPr>
        <w:t>290</w:t>
      </w:r>
      <w:r w:rsidRPr="00322480">
        <w:rPr>
          <w:iCs/>
          <w:color w:val="000000" w:themeColor="text1"/>
          <w:kern w:val="24"/>
        </w:rPr>
        <w:t>, 1 else 0</w:t>
      </w:r>
    </w:p>
    <w:p w14:paraId="126B9166" w14:textId="0A61249D" w:rsidR="00A867F5" w:rsidRPr="00322480" w:rsidRDefault="00621F2A" w:rsidP="00A867F5">
      <w:pPr>
        <w:spacing w:after="120" w:line="240" w:lineRule="auto"/>
        <w:rPr>
          <w:iCs/>
          <w:color w:val="000000" w:themeColor="text1"/>
          <w:kern w:val="24"/>
        </w:rPr>
      </w:pPr>
      <m:oMath>
        <m:r>
          <w:rPr>
            <w:rFonts w:ascii="Cambria Math" w:hAnsi="Cambria Math"/>
            <w:color w:val="000000" w:themeColor="text1"/>
            <w:kern w:val="24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</w:rPr>
              <m:t>med</m:t>
            </m:r>
          </m:sub>
        </m:sSub>
      </m:oMath>
      <w:r w:rsidRPr="00322480">
        <w:rPr>
          <w:iCs/>
          <w:color w:val="000000" w:themeColor="text1"/>
          <w:kern w:val="24"/>
        </w:rPr>
        <w:t xml:space="preserve"> </w:t>
      </w:r>
      <w:r w:rsidR="00A867F5" w:rsidRPr="00322480">
        <w:rPr>
          <w:iCs/>
          <w:color w:val="000000" w:themeColor="text1"/>
          <w:kern w:val="24"/>
        </w:rPr>
        <w:t xml:space="preserve"> =</w:t>
      </w:r>
      <w:r w:rsidRPr="00322480">
        <w:rPr>
          <w:iCs/>
          <w:color w:val="000000" w:themeColor="text1"/>
          <w:kern w:val="24"/>
        </w:rPr>
        <w:t xml:space="preserve"> if CAP at entry </w:t>
      </w:r>
      <m:oMath>
        <m:r>
          <w:rPr>
            <w:rFonts w:ascii="Cambria Math" w:hAnsi="Cambria Math"/>
            <w:color w:val="000000" w:themeColor="text1"/>
            <w:kern w:val="24"/>
          </w:rPr>
          <m:t>≤</m:t>
        </m:r>
      </m:oMath>
      <w:r w:rsidRPr="00322480">
        <w:rPr>
          <w:iCs/>
          <w:color w:val="000000" w:themeColor="text1"/>
          <w:kern w:val="24"/>
        </w:rPr>
        <w:t xml:space="preserve"> </w:t>
      </w:r>
      <w:r w:rsidR="00862D8E" w:rsidRPr="00322480">
        <w:rPr>
          <w:iCs/>
          <w:color w:val="000000" w:themeColor="text1"/>
          <w:kern w:val="24"/>
        </w:rPr>
        <w:t>368</w:t>
      </w:r>
      <w:r w:rsidR="00002895" w:rsidRPr="00322480">
        <w:rPr>
          <w:iCs/>
          <w:color w:val="000000" w:themeColor="text1"/>
          <w:kern w:val="24"/>
        </w:rPr>
        <w:t xml:space="preserve"> and </w:t>
      </w:r>
      <m:oMath>
        <m:r>
          <w:rPr>
            <w:rFonts w:ascii="Cambria Math" w:hAnsi="Cambria Math"/>
            <w:color w:val="000000" w:themeColor="text1"/>
            <w:kern w:val="24"/>
          </w:rPr>
          <m:t>≥</m:t>
        </m:r>
      </m:oMath>
      <w:r w:rsidR="00862D8E" w:rsidRPr="00322480">
        <w:rPr>
          <w:iCs/>
          <w:color w:val="000000" w:themeColor="text1"/>
          <w:kern w:val="24"/>
        </w:rPr>
        <w:t xml:space="preserve"> 290</w:t>
      </w:r>
      <w:r w:rsidRPr="00322480">
        <w:rPr>
          <w:iCs/>
          <w:color w:val="000000" w:themeColor="text1"/>
          <w:kern w:val="24"/>
        </w:rPr>
        <w:t>, 1 else 0</w:t>
      </w:r>
    </w:p>
    <w:p w14:paraId="10A724AF" w14:textId="49B9917E" w:rsidR="00282B2D" w:rsidRPr="00322480" w:rsidRDefault="00621F2A" w:rsidP="00F42ECF">
      <w:pPr>
        <w:spacing w:after="120" w:line="240" w:lineRule="auto"/>
        <w:rPr>
          <w:iCs/>
          <w:color w:val="000000" w:themeColor="text1"/>
          <w:kern w:val="24"/>
        </w:rPr>
      </w:pPr>
      <m:oMath>
        <m:r>
          <w:rPr>
            <w:rFonts w:ascii="Cambria Math" w:hAnsi="Cambria Math"/>
            <w:color w:val="000000" w:themeColor="text1"/>
            <w:kern w:val="24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</w:rPr>
              <m:t>high</m:t>
            </m:r>
          </m:sub>
        </m:sSub>
      </m:oMath>
      <w:r w:rsidRPr="00322480">
        <w:rPr>
          <w:iCs/>
          <w:color w:val="000000" w:themeColor="text1"/>
          <w:kern w:val="24"/>
        </w:rPr>
        <w:t xml:space="preserve"> </w:t>
      </w:r>
      <w:r w:rsidR="00A867F5" w:rsidRPr="00322480">
        <w:rPr>
          <w:iCs/>
          <w:color w:val="000000" w:themeColor="text1"/>
          <w:kern w:val="24"/>
        </w:rPr>
        <w:t xml:space="preserve"> =</w:t>
      </w:r>
      <w:r w:rsidRPr="00322480">
        <w:rPr>
          <w:iCs/>
          <w:color w:val="000000" w:themeColor="text1"/>
          <w:kern w:val="24"/>
        </w:rPr>
        <w:t xml:space="preserve"> if CAP at entry </w:t>
      </w:r>
      <w:r w:rsidR="00862D8E" w:rsidRPr="00322480">
        <w:rPr>
          <w:iCs/>
          <w:color w:val="000000" w:themeColor="text1"/>
          <w:kern w:val="24"/>
        </w:rPr>
        <w:t>&gt;</w:t>
      </w:r>
      <w:r w:rsidRPr="00322480">
        <w:rPr>
          <w:iCs/>
          <w:color w:val="000000" w:themeColor="text1"/>
          <w:kern w:val="24"/>
        </w:rPr>
        <w:t xml:space="preserve"> </w:t>
      </w:r>
      <w:r w:rsidR="00862D8E" w:rsidRPr="00322480">
        <w:rPr>
          <w:iCs/>
          <w:color w:val="000000" w:themeColor="text1"/>
          <w:kern w:val="24"/>
        </w:rPr>
        <w:t>368</w:t>
      </w:r>
      <w:r w:rsidRPr="00322480">
        <w:rPr>
          <w:iCs/>
          <w:color w:val="000000" w:themeColor="text1"/>
          <w:kern w:val="24"/>
        </w:rPr>
        <w:t>, 1 else 0</w:t>
      </w:r>
    </w:p>
    <w:p w14:paraId="4C0F43D6" w14:textId="77777777" w:rsidR="00F42ECF" w:rsidRPr="00F42ECF" w:rsidRDefault="00F42ECF" w:rsidP="00F42ECF">
      <w:pPr>
        <w:spacing w:after="120" w:line="240" w:lineRule="auto"/>
        <w:rPr>
          <w:iCs/>
          <w:color w:val="000000" w:themeColor="text1"/>
          <w:kern w:val="24"/>
        </w:rPr>
      </w:pPr>
    </w:p>
    <w:p w14:paraId="423604E8" w14:textId="77777777" w:rsidR="00F42ECF" w:rsidRPr="00F42ECF" w:rsidRDefault="00C2046F" w:rsidP="00C2046F">
      <w:pPr>
        <w:pStyle w:val="NormalWeb"/>
        <w:spacing w:before="0" w:beforeAutospacing="0" w:after="0" w:afterAutospacing="0"/>
        <w:jc w:val="left"/>
        <w:rPr>
          <w:u w:val="single"/>
        </w:rPr>
      </w:pPr>
      <w:r w:rsidRPr="00F42ECF">
        <w:rPr>
          <w:u w:val="single"/>
        </w:rPr>
        <w:t xml:space="preserve">LMM </w:t>
      </w:r>
      <w:r w:rsidR="00282B2D" w:rsidRPr="00F42ECF">
        <w:rPr>
          <w:u w:val="single"/>
        </w:rPr>
        <w:t xml:space="preserve">Model: </w:t>
      </w:r>
    </w:p>
    <w:p w14:paraId="4AF90351" w14:textId="7DA1C601" w:rsidR="00E7156A" w:rsidRPr="00827391" w:rsidRDefault="00DB7125" w:rsidP="00C2046F">
      <w:pPr>
        <w:pStyle w:val="NormalWeb"/>
        <w:spacing w:before="0" w:beforeAutospacing="0" w:after="0" w:afterAutospacing="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</w:rPr>
            <w:br/>
          </m:r>
        </m:oMath>
        <m:oMath>
          <m:r>
            <w:rPr>
              <w:rFonts w:ascii="Cambria Math" w:hAnsi="Cambria Math" w:cstheme="minorBidi"/>
              <w:color w:val="000000" w:themeColor="text1"/>
              <w:kern w:val="24"/>
            </w:rPr>
            <m:t>Y=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β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0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β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1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Duration+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β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Control+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β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3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CA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P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low 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β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4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CA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P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med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β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5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CA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P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high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β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6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Sex+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b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1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Subject+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b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</w:rPr>
            <m:t>Scanner+ϵ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</w:rPr>
            <w:br/>
          </m:r>
        </m:oMath>
      </m:oMathPara>
    </w:p>
    <w:p w14:paraId="5E3FAE8B" w14:textId="47FB77E4" w:rsidR="00282B2D" w:rsidRDefault="00DB7125" w:rsidP="00282B2D">
      <w:r>
        <w:t xml:space="preserve">Where </w:t>
      </w:r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Y</m:t>
        </m:r>
      </m:oMath>
      <w:r>
        <w:rPr>
          <w:iCs/>
          <w:color w:val="000000" w:themeColor="text1"/>
          <w:kern w:val="24"/>
        </w:rPr>
        <w:t xml:space="preserve"> is the cortical shape feature</w:t>
      </w:r>
      <w:r w:rsidR="00827391">
        <w:rPr>
          <w:iCs/>
          <w:color w:val="000000" w:themeColor="text1"/>
          <w:kern w:val="24"/>
        </w:rPr>
        <w:t>s</w:t>
      </w:r>
      <w:r>
        <w:rPr>
          <w:iCs/>
          <w:color w:val="000000" w:themeColor="text1"/>
          <w:kern w:val="24"/>
        </w:rPr>
        <w:t xml:space="preserve"> (</w:t>
      </w:r>
      <w:r w:rsidR="000C31FE">
        <w:rPr>
          <w:iCs/>
          <w:color w:val="000000" w:themeColor="text1"/>
          <w:kern w:val="24"/>
        </w:rPr>
        <w:t>l</w:t>
      </w:r>
      <w:r>
        <w:rPr>
          <w:iCs/>
          <w:color w:val="000000" w:themeColor="text1"/>
          <w:kern w:val="24"/>
        </w:rPr>
        <w:t xml:space="preserve">ocal gyrification index, </w:t>
      </w:r>
      <w:r w:rsidR="00E7156A">
        <w:rPr>
          <w:iCs/>
          <w:color w:val="000000" w:themeColor="text1"/>
          <w:kern w:val="24"/>
        </w:rPr>
        <w:t>s</w:t>
      </w:r>
      <w:r>
        <w:rPr>
          <w:iCs/>
          <w:color w:val="000000" w:themeColor="text1"/>
          <w:kern w:val="24"/>
        </w:rPr>
        <w:t xml:space="preserve">ulcal depth, or </w:t>
      </w:r>
      <w:r w:rsidR="00E7156A">
        <w:rPr>
          <w:iCs/>
          <w:color w:val="000000" w:themeColor="text1"/>
          <w:kern w:val="24"/>
        </w:rPr>
        <w:t>c</w:t>
      </w:r>
      <w:r>
        <w:rPr>
          <w:iCs/>
          <w:color w:val="000000" w:themeColor="text1"/>
          <w:kern w:val="24"/>
        </w:rPr>
        <w:t>ortica</w:t>
      </w:r>
      <w:r w:rsidR="00DC65D4">
        <w:rPr>
          <w:iCs/>
          <w:color w:val="000000" w:themeColor="text1"/>
          <w:kern w:val="24"/>
        </w:rPr>
        <w:t>l</w:t>
      </w:r>
      <w:r w:rsidR="00E7156A">
        <w:rPr>
          <w:iCs/>
          <w:color w:val="000000" w:themeColor="text1"/>
          <w:kern w:val="24"/>
        </w:rPr>
        <w:t xml:space="preserve"> </w:t>
      </w:r>
      <w:r>
        <w:rPr>
          <w:iCs/>
          <w:color w:val="000000" w:themeColor="text1"/>
          <w:kern w:val="24"/>
        </w:rPr>
        <w:t>thickness)</w:t>
      </w:r>
      <w:r w:rsidR="00E7156A">
        <w:rPr>
          <w:iCs/>
          <w:color w:val="000000" w:themeColor="text1"/>
          <w:kern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</w:rPr>
              <m:t>i</m:t>
            </m:r>
          </m:sub>
        </m:sSub>
      </m:oMath>
      <w:r w:rsidR="00E7156A">
        <w:rPr>
          <w:iCs/>
          <w:color w:val="000000" w:themeColor="text1"/>
          <w:kern w:val="24"/>
        </w:rPr>
        <w:t xml:space="preserve"> </w:t>
      </w:r>
      <w:r w:rsidR="00DC541E">
        <w:rPr>
          <w:iCs/>
          <w:color w:val="000000" w:themeColor="text1"/>
          <w:kern w:val="24"/>
        </w:rPr>
        <w:t>are</w:t>
      </w:r>
      <w:r w:rsidR="00E7156A">
        <w:rPr>
          <w:iCs/>
          <w:color w:val="000000" w:themeColor="text1"/>
          <w:kern w:val="24"/>
        </w:rPr>
        <w:t xml:space="preserve"> the fixed effect</w:t>
      </w:r>
      <w:r w:rsidR="00C758E3">
        <w:rPr>
          <w:iCs/>
          <w:color w:val="000000" w:themeColor="text1"/>
          <w:kern w:val="24"/>
        </w:rPr>
        <w:t>s</w:t>
      </w:r>
      <w:r w:rsidR="00E7156A">
        <w:rPr>
          <w:iCs/>
          <w:color w:val="000000" w:themeColor="text1"/>
          <w:kern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</w:rPr>
              <m:t>j</m:t>
            </m:r>
          </m:sub>
        </m:sSub>
      </m:oMath>
      <w:r w:rsidR="00DC541E">
        <w:rPr>
          <w:iCs/>
          <w:color w:val="000000" w:themeColor="text1"/>
          <w:kern w:val="24"/>
        </w:rPr>
        <w:t xml:space="preserve"> are the random effect</w:t>
      </w:r>
      <w:r w:rsidR="00C758E3">
        <w:rPr>
          <w:iCs/>
          <w:color w:val="000000" w:themeColor="text1"/>
          <w:kern w:val="24"/>
        </w:rPr>
        <w:t>s</w:t>
      </w:r>
      <w:r w:rsidR="00DC541E">
        <w:rPr>
          <w:iCs/>
          <w:color w:val="000000" w:themeColor="text1"/>
          <w:kern w:val="24"/>
        </w:rPr>
        <w:t>.</w:t>
      </w:r>
    </w:p>
    <w:p w14:paraId="5EDEDC69" w14:textId="6A8742EF" w:rsidR="00C21247" w:rsidRDefault="00301882" w:rsidP="00282B2D">
      <w:pPr>
        <w:rPr>
          <w:ins w:id="0" w:author="Long, Jeffrey D" w:date="2020-05-18T21:06:00Z"/>
        </w:rPr>
      </w:pPr>
      <w:ins w:id="1" w:author="Long, Jeffrey D" w:date="2020-05-18T21:07:00Z">
        <w:r>
          <w:t>You need to make the model identifiable by letting</w:t>
        </w:r>
      </w:ins>
      <w:ins w:id="2" w:author="Long, Jeffrey D" w:date="2020-05-18T21:08:00Z">
        <w:r>
          <w:t xml:space="preserve"> </w:t>
        </w:r>
        <w:r>
          <w:sym w:font="Symbol" w:char="F062"/>
        </w:r>
        <w:r>
          <w:softHyphen/>
        </w:r>
        <w:r w:rsidRPr="00301882">
          <w:rPr>
            <w:vertAlign w:val="subscript"/>
            <w:rPrChange w:id="3" w:author="Long, Jeffrey D" w:date="2020-05-18T21:08:00Z">
              <w:rPr/>
            </w:rPrChange>
          </w:rPr>
          <w:t>0</w:t>
        </w:r>
        <w:r>
          <w:t xml:space="preserve"> be the Control intercept. </w:t>
        </w:r>
      </w:ins>
      <w:ins w:id="4" w:author="Long, Jeffrey D" w:date="2020-05-18T21:09:00Z">
        <w:r>
          <w:t>So</w:t>
        </w:r>
      </w:ins>
      <w:ins w:id="5" w:author="Long, Jeffrey D" w:date="2020-05-18T21:06:00Z">
        <w:r>
          <w:t>,</w:t>
        </w:r>
      </w:ins>
      <w:ins w:id="6" w:author="Long, Jeffrey D" w:date="2020-05-18T21:09:00Z">
        <w:r>
          <w:t xml:space="preserve"> the model should be</w:t>
        </w:r>
      </w:ins>
    </w:p>
    <w:p w14:paraId="5DAAF74D" w14:textId="73588893" w:rsidR="00301882" w:rsidRDefault="00301882" w:rsidP="00282B2D">
      <w:pPr>
        <w:rPr>
          <w:ins w:id="7" w:author="Long, Jeffrey D" w:date="2020-05-18T21:06:00Z"/>
        </w:rPr>
      </w:pPr>
      <m:oMathPara>
        <m:oMath>
          <m:sSub>
            <m:sSubPr>
              <m:ctrlPr>
                <w:ins w:id="8" w:author="Long, Jeffrey D" w:date="2020-05-18T21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9" w:author="Long, Jeffrey D" w:date="2020-05-18T21:06:00Z">
                  <w:rPr>
                    <w:rFonts w:ascii="Cambria Math" w:hAnsi="Cambria Math"/>
                  </w:rPr>
                  <m:t>Y</m:t>
                </w:ins>
              </m:r>
            </m:e>
            <m:sub>
              <m:r>
                <w:ins w:id="10" w:author="Long, Jeffrey D" w:date="2020-05-18T21:06:00Z">
                  <w:rPr>
                    <w:rFonts w:ascii="Cambria Math" w:hAnsi="Cambria Math"/>
                  </w:rPr>
                  <m:t>ij</m:t>
                </w:ins>
              </m:r>
            </m:sub>
          </m:sSub>
          <m:r>
            <w:ins w:id="11" w:author="Long, Jeffrey D" w:date="2020-05-18T21:06:00Z">
              <w:rPr>
                <w:rFonts w:ascii="Cambria Math" w:hAnsi="Cambria Math"/>
              </w:rPr>
              <m:t>=</m:t>
            </w:ins>
          </m:r>
          <m:sSub>
            <m:sSubPr>
              <m:ctrlPr>
                <w:ins w:id="12" w:author="Long, Jeffrey D" w:date="2020-05-18T21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3" w:author="Long, Jeffrey D" w:date="2020-05-18T21:06:00Z">
                  <w:rPr>
                    <w:rFonts w:ascii="Cambria Math" w:hAnsi="Cambria Math"/>
                  </w:rPr>
                  <m:t>β</m:t>
                </w:ins>
              </m:r>
            </m:e>
            <m:sub>
              <m:r>
                <w:ins w:id="14" w:author="Long, Jeffrey D" w:date="2020-05-18T21:06:00Z">
                  <w:rPr>
                    <w:rFonts w:ascii="Cambria Math" w:hAnsi="Cambria Math"/>
                  </w:rPr>
                  <m:t>0</m:t>
                </w:ins>
              </m:r>
            </m:sub>
          </m:sSub>
          <m:r>
            <w:ins w:id="15" w:author="Long, Jeffrey D" w:date="2020-05-18T21:06:00Z">
              <w:rPr>
                <w:rFonts w:ascii="Cambria Math" w:hAnsi="Cambria Math"/>
              </w:rPr>
              <m:t>+</m:t>
            </w:ins>
          </m:r>
          <m:sSub>
            <m:sSubPr>
              <m:ctrlPr>
                <w:ins w:id="16" w:author="Long, Jeffrey D" w:date="2020-05-18T21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17" w:author="Long, Jeffrey D" w:date="2020-05-18T21:06:00Z">
                  <w:rPr>
                    <w:rFonts w:ascii="Cambria Math" w:hAnsi="Cambria Math"/>
                  </w:rPr>
                  <m:t>β</m:t>
                </w:ins>
              </m:r>
            </m:e>
            <m:sub>
              <m:r>
                <w:ins w:id="18" w:author="Long, Jeffrey D" w:date="2020-05-18T21:06:00Z">
                  <w:rPr>
                    <w:rFonts w:ascii="Cambria Math" w:hAnsi="Cambria Math"/>
                  </w:rPr>
                  <m:t>1</m:t>
                </w:ins>
              </m:r>
            </m:sub>
          </m:sSub>
          <m:r>
            <w:ins w:id="19" w:author="Long, Jeffrey D" w:date="2020-05-18T21:06:00Z">
              <w:rPr>
                <w:rFonts w:ascii="Cambria Math" w:hAnsi="Cambria Math"/>
              </w:rPr>
              <m:t>duration+</m:t>
            </w:ins>
          </m:r>
          <m:sSub>
            <m:sSubPr>
              <m:ctrlPr>
                <w:ins w:id="20" w:author="Long, Jeffrey D" w:date="2020-05-18T21:0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21" w:author="Long, Jeffrey D" w:date="2020-05-18T21:09:00Z">
                  <w:rPr>
                    <w:rFonts w:ascii="Cambria Math" w:hAnsi="Cambria Math"/>
                  </w:rPr>
                  <m:t>β</m:t>
                </w:ins>
              </m:r>
            </m:e>
            <m:sub>
              <m:r>
                <w:ins w:id="22" w:author="Long, Jeffrey D" w:date="2020-05-18T21:09:00Z">
                  <w:rPr>
                    <w:rFonts w:ascii="Cambria Math" w:hAnsi="Cambria Math"/>
                  </w:rPr>
                  <m:t>2</m:t>
                </w:ins>
              </m:r>
            </m:sub>
          </m:sSub>
          <m:r>
            <w:ins w:id="23" w:author="Long, Jeffrey D" w:date="2020-05-18T21:09:00Z">
              <w:rPr>
                <w:rFonts w:ascii="Cambria Math" w:hAnsi="Cambria Math"/>
              </w:rPr>
              <m:t>CA</m:t>
            </w:ins>
          </m:r>
          <m:sSub>
            <m:sSubPr>
              <m:ctrlPr>
                <w:ins w:id="24" w:author="Long, Jeffrey D" w:date="2020-05-18T21:0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25" w:author="Long, Jeffrey D" w:date="2020-05-18T21:09:00Z">
                  <w:rPr>
                    <w:rFonts w:ascii="Cambria Math" w:hAnsi="Cambria Math"/>
                  </w:rPr>
                  <m:t>P</m:t>
                </w:ins>
              </m:r>
            </m:e>
            <m:sub>
              <m:r>
                <w:ins w:id="26" w:author="Long, Jeffrey D" w:date="2020-05-18T21:09:00Z">
                  <w:rPr>
                    <w:rFonts w:ascii="Cambria Math" w:hAnsi="Cambria Math"/>
                  </w:rPr>
                  <m:t>low</m:t>
                </w:ins>
              </m:r>
            </m:sub>
          </m:sSub>
          <m:r>
            <w:ins w:id="27" w:author="Long, Jeffrey D" w:date="2020-05-18T21:09:00Z">
              <w:rPr>
                <w:rFonts w:ascii="Cambria Math" w:hAnsi="Cambria Math"/>
              </w:rPr>
              <m:t>+</m:t>
            </w:ins>
          </m:r>
          <m:sSub>
            <m:sSubPr>
              <m:ctrlPr>
                <w:ins w:id="28" w:author="Long, Jeffrey D" w:date="2020-05-18T21:0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29" w:author="Long, Jeffrey D" w:date="2020-05-18T21:09:00Z">
                  <w:rPr>
                    <w:rFonts w:ascii="Cambria Math" w:hAnsi="Cambria Math"/>
                  </w:rPr>
                  <m:t>β</m:t>
                </w:ins>
              </m:r>
            </m:e>
            <m:sub>
              <m:r>
                <w:ins w:id="30" w:author="Long, Jeffrey D" w:date="2020-05-18T21:09:00Z">
                  <w:rPr>
                    <w:rFonts w:ascii="Cambria Math" w:hAnsi="Cambria Math"/>
                  </w:rPr>
                  <m:t>3</m:t>
                </w:ins>
              </m:r>
            </m:sub>
          </m:sSub>
          <m:r>
            <w:ins w:id="31" w:author="Long, Jeffrey D" w:date="2020-05-18T21:09:00Z">
              <w:rPr>
                <w:rFonts w:ascii="Cambria Math" w:hAnsi="Cambria Math"/>
              </w:rPr>
              <m:t>CA</m:t>
            </w:ins>
          </m:r>
          <m:sSub>
            <m:sSubPr>
              <m:ctrlPr>
                <w:ins w:id="32" w:author="Long, Jeffrey D" w:date="2020-05-18T21:0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33" w:author="Long, Jeffrey D" w:date="2020-05-18T21:09:00Z">
                  <w:rPr>
                    <w:rFonts w:ascii="Cambria Math" w:hAnsi="Cambria Math"/>
                  </w:rPr>
                  <m:t>P</m:t>
                </w:ins>
              </m:r>
            </m:e>
            <m:sub>
              <m:r>
                <w:ins w:id="34" w:author="Long, Jeffrey D" w:date="2020-05-18T21:09:00Z">
                  <w:rPr>
                    <w:rFonts w:ascii="Cambria Math" w:hAnsi="Cambria Math"/>
                  </w:rPr>
                  <m:t>med</m:t>
                </w:ins>
              </m:r>
            </m:sub>
          </m:sSub>
          <m:r>
            <w:ins w:id="35" w:author="Long, Jeffrey D" w:date="2020-05-18T21:09:00Z">
              <w:rPr>
                <w:rFonts w:ascii="Cambria Math" w:hAnsi="Cambria Math"/>
              </w:rPr>
              <m:t>+</m:t>
            </w:ins>
          </m:r>
          <m:sSub>
            <m:sSubPr>
              <m:ctrlPr>
                <w:ins w:id="36" w:author="Long, Jeffrey D" w:date="2020-05-18T21:0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37" w:author="Long, Jeffrey D" w:date="2020-05-18T21:09:00Z">
                  <w:rPr>
                    <w:rFonts w:ascii="Cambria Math" w:hAnsi="Cambria Math"/>
                  </w:rPr>
                  <m:t>β</m:t>
                </w:ins>
              </m:r>
            </m:e>
            <m:sub>
              <m:r>
                <w:ins w:id="38" w:author="Long, Jeffrey D" w:date="2020-05-18T21:09:00Z">
                  <w:rPr>
                    <w:rFonts w:ascii="Cambria Math" w:hAnsi="Cambria Math"/>
                  </w:rPr>
                  <m:t>4</m:t>
                </w:ins>
              </m:r>
            </m:sub>
          </m:sSub>
          <m:r>
            <w:ins w:id="39" w:author="Long, Jeffrey D" w:date="2020-05-18T21:09:00Z">
              <w:rPr>
                <w:rFonts w:ascii="Cambria Math" w:hAnsi="Cambria Math"/>
              </w:rPr>
              <m:t>CA</m:t>
            </w:ins>
          </m:r>
          <m:sSub>
            <m:sSubPr>
              <m:ctrlPr>
                <w:ins w:id="40" w:author="Long, Jeffrey D" w:date="2020-05-18T21:0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41" w:author="Long, Jeffrey D" w:date="2020-05-18T21:09:00Z">
                  <w:rPr>
                    <w:rFonts w:ascii="Cambria Math" w:hAnsi="Cambria Math"/>
                  </w:rPr>
                  <m:t>P</m:t>
                </w:ins>
              </m:r>
            </m:e>
            <m:sub>
              <m:r>
                <w:ins w:id="42" w:author="Long, Jeffrey D" w:date="2020-05-18T21:09:00Z">
                  <w:rPr>
                    <w:rFonts w:ascii="Cambria Math" w:hAnsi="Cambria Math"/>
                  </w:rPr>
                  <m:t>high</m:t>
                </w:ins>
              </m:r>
            </m:sub>
          </m:sSub>
          <m:r>
            <w:ins w:id="43" w:author="Long, Jeffrey D" w:date="2020-05-18T21:09:00Z">
              <w:rPr>
                <w:rFonts w:ascii="Cambria Math" w:hAnsi="Cambria Math"/>
              </w:rPr>
              <m:t>+</m:t>
            </w:ins>
          </m:r>
          <m:sSub>
            <m:sSubPr>
              <m:ctrlPr>
                <w:ins w:id="44" w:author="Long, Jeffrey D" w:date="2020-05-18T21:10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45" w:author="Long, Jeffrey D" w:date="2020-05-18T21:10:00Z">
                  <w:rPr>
                    <w:rFonts w:ascii="Cambria Math" w:hAnsi="Cambria Math"/>
                  </w:rPr>
                  <m:t>β</m:t>
                </w:ins>
              </m:r>
            </m:e>
            <m:sub>
              <m:r>
                <w:ins w:id="46" w:author="Long, Jeffrey D" w:date="2020-05-18T21:10:00Z">
                  <w:rPr>
                    <w:rFonts w:ascii="Cambria Math" w:hAnsi="Cambria Math"/>
                  </w:rPr>
                  <m:t>6</m:t>
                </w:ins>
              </m:r>
            </m:sub>
          </m:sSub>
          <m:r>
            <w:ins w:id="47" w:author="Long, Jeffrey D" w:date="2020-05-18T21:10:00Z">
              <w:rPr>
                <w:rFonts w:ascii="Cambria Math" w:hAnsi="Cambria Math"/>
              </w:rPr>
              <m:t>Sex+</m:t>
            </w:ins>
          </m:r>
          <m:sSub>
            <m:sSubPr>
              <m:ctrlPr>
                <w:ins w:id="48" w:author="Long, Jeffrey D" w:date="2020-05-18T21:10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49" w:author="Long, Jeffrey D" w:date="2020-05-18T21:10:00Z">
                  <w:rPr>
                    <w:rFonts w:ascii="Cambria Math" w:hAnsi="Cambria Math"/>
                  </w:rPr>
                  <m:t>b</m:t>
                </w:ins>
              </m:r>
            </m:e>
            <m:sub>
              <m:r>
                <w:ins w:id="50" w:author="Long, Jeffrey D" w:date="2020-05-18T21:10:00Z">
                  <w:rPr>
                    <w:rFonts w:ascii="Cambria Math" w:hAnsi="Cambria Math"/>
                  </w:rPr>
                  <m:t>1i</m:t>
                </w:ins>
              </m:r>
            </m:sub>
          </m:sSub>
          <m:r>
            <w:ins w:id="51" w:author="Long, Jeffrey D" w:date="2020-05-18T21:10:00Z">
              <w:rPr>
                <w:rFonts w:ascii="Cambria Math" w:hAnsi="Cambria Math"/>
              </w:rPr>
              <m:t>+</m:t>
            </w:ins>
          </m:r>
          <m:sSub>
            <m:sSubPr>
              <m:ctrlPr>
                <w:ins w:id="52" w:author="Long, Jeffrey D" w:date="2020-05-18T21:10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53" w:author="Long, Jeffrey D" w:date="2020-05-18T21:10:00Z">
                  <w:rPr>
                    <w:rFonts w:ascii="Cambria Math" w:hAnsi="Cambria Math"/>
                  </w:rPr>
                  <m:t>b</m:t>
                </w:ins>
              </m:r>
            </m:e>
            <m:sub>
              <m:r>
                <w:ins w:id="54" w:author="Long, Jeffrey D" w:date="2020-05-18T21:10:00Z">
                  <w:rPr>
                    <w:rFonts w:ascii="Cambria Math" w:hAnsi="Cambria Math"/>
                  </w:rPr>
                  <m:t>2i</m:t>
                </w:ins>
              </m:r>
            </m:sub>
          </m:sSub>
          <m:r>
            <w:ins w:id="55" w:author="Long, Jeffrey D" w:date="2020-05-18T21:10:00Z">
              <w:rPr>
                <w:rFonts w:ascii="Cambria Math" w:hAnsi="Cambria Math"/>
              </w:rPr>
              <m:t>+</m:t>
            </w:ins>
          </m:r>
          <m:sSub>
            <m:sSubPr>
              <m:ctrlPr>
                <w:ins w:id="56" w:author="Long, Jeffrey D" w:date="2020-05-18T21:10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57" w:author="Long, Jeffrey D" w:date="2020-05-18T21:10:00Z">
                  <w:rPr>
                    <w:rFonts w:ascii="Cambria Math" w:hAnsi="Cambria Math"/>
                  </w:rPr>
                  <m:t>ϵ</m:t>
                </w:ins>
              </m:r>
            </m:e>
            <m:sub>
              <m:r>
                <w:ins w:id="58" w:author="Long, Jeffrey D" w:date="2020-05-18T21:10:00Z">
                  <w:rPr>
                    <w:rFonts w:ascii="Cambria Math" w:hAnsi="Cambria Math"/>
                  </w:rPr>
                  <m:t>ij</m:t>
                </w:ins>
              </m:r>
            </m:sub>
          </m:sSub>
        </m:oMath>
      </m:oMathPara>
    </w:p>
    <w:p w14:paraId="1E4283E2" w14:textId="4508DD9D" w:rsidR="00301882" w:rsidRDefault="00301882" w:rsidP="00282B2D">
      <w:pPr>
        <w:rPr>
          <w:ins w:id="59" w:author="Long, Jeffrey D" w:date="2020-05-18T21:13:00Z"/>
        </w:rPr>
      </w:pPr>
      <w:ins w:id="60" w:author="Long, Jeffrey D" w:date="2020-05-18T21:10:00Z">
        <w:r>
          <w:t xml:space="preserve">Where </w:t>
        </w:r>
      </w:ins>
      <m:oMath>
        <m:r>
          <w:ins w:id="61" w:author="Long, Jeffrey D" w:date="2020-05-18T21:11:00Z">
            <w:rPr>
              <w:rFonts w:ascii="Cambria Math" w:hAnsi="Cambria Math"/>
            </w:rPr>
            <m:t>i</m:t>
          </w:ins>
        </m:r>
      </m:oMath>
      <w:ins w:id="62" w:author="Long, Jeffrey D" w:date="2020-05-18T21:11:00Z">
        <w:r>
          <w:t xml:space="preserve"> is the subject index (</w:t>
        </w:r>
        <m:oMath>
          <m:r>
            <w:rPr>
              <w:rFonts w:ascii="Cambria Math" w:hAnsi="Cambria Math"/>
            </w:rPr>
            <m:t>i=1, …, N)</m:t>
          </m:r>
        </m:oMath>
        <w:r>
          <w:t xml:space="preserve"> and </w:t>
        </w:r>
        <m:oMath>
          <m:r>
            <w:rPr>
              <w:rFonts w:ascii="Cambria Math" w:hAnsi="Cambria Math"/>
            </w:rPr>
            <m:t>j</m:t>
          </m:r>
        </m:oMath>
        <w:r>
          <w:t xml:space="preserve"> is the time index (</w:t>
        </w:r>
        <m:oMath>
          <m:r>
            <w:rPr>
              <w:rFonts w:ascii="Cambria Math" w:hAnsi="Cambria Math"/>
            </w:rPr>
            <m:t xml:space="preserve">j=1,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  <w:r>
          <w:t>).</w:t>
        </w:r>
      </w:ins>
      <w:ins w:id="63" w:author="Long, Jeffrey D" w:date="2020-05-18T21:12:00Z">
        <w:r w:rsidR="005B04EC">
          <w:t xml:space="preserve"> The omnibus test that I was speaking of is</w:t>
        </w:r>
      </w:ins>
    </w:p>
    <w:p w14:paraId="002A9832" w14:textId="2DF54220" w:rsidR="005B04EC" w:rsidRDefault="00AE18A9" w:rsidP="00282B2D">
      <m:oMathPara>
        <m:oMath>
          <m:sSub>
            <m:sSubPr>
              <m:ctrlPr>
                <w:ins w:id="64" w:author="Long, Jeffrey D" w:date="2020-05-18T21:1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ins w:id="65" w:author="Long, Jeffrey D" w:date="2020-05-18T21:13:00Z">
                  <w:rPr>
                    <w:rFonts w:ascii="Cambria Math" w:hAnsi="Cambria Math"/>
                  </w:rPr>
                  <m:t>H</m:t>
                </w:ins>
              </m:r>
            </m:e>
            <m:sub>
              <m:r>
                <w:ins w:id="66" w:author="Long, Jeffrey D" w:date="2020-05-18T21:13:00Z">
                  <w:rPr>
                    <w:rFonts w:ascii="Cambria Math" w:hAnsi="Cambria Math"/>
                  </w:rPr>
                  <m:t>0</m:t>
                </w:ins>
              </m:r>
            </m:sub>
          </m:sSub>
          <m:r>
            <w:ins w:id="67" w:author="Long, Jeffrey D" w:date="2020-05-18T21:13:00Z">
              <w:rPr>
                <w:rFonts w:ascii="Cambria Math" w:hAnsi="Cambria Math"/>
              </w:rPr>
              <m:t xml:space="preserve">: </m:t>
            </w:ins>
          </m:r>
          <m:d>
            <m:dPr>
              <m:begChr m:val="["/>
              <m:endChr m:val="]"/>
              <m:ctrlPr>
                <w:ins w:id="68" w:author="Long, Jeffrey D" w:date="2020-05-18T21:1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69" w:author="Long, Jeffrey D" w:date="2020-05-18T21:1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70" w:author="Long, Jeffrey D" w:date="2020-05-18T21:13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71" w:author="Long, Jeffrey D" w:date="2020-05-18T21:13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72" w:author="Long, Jeffrey D" w:date="2020-05-18T21:13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73" w:author="Long, Jeffrey D" w:date="2020-05-18T21:13:00Z">
                        <w:rPr>
                          <w:rFonts w:ascii="Cambria Math" w:hAnsi="Cambria Math"/>
                        </w:rPr>
                        <m:t>-</m:t>
                      </w:ins>
                    </m:r>
                    <m:sSub>
                      <m:sSubPr>
                        <m:ctrlPr>
                          <w:ins w:id="74" w:author="Long, Jeffrey D" w:date="2020-05-18T21:1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75" w:author="Long, Jeffrey D" w:date="2020-05-18T21:14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76" w:author="Long, Jeffrey D" w:date="2020-05-18T21:14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77" w:author="Long, Jeffrey D" w:date="2020-05-18T21:1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78" w:author="Long, Jeffrey D" w:date="2020-05-18T21:14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79" w:author="Long, Jeffrey D" w:date="2020-05-18T21:14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80" w:author="Long, Jeffrey D" w:date="2020-05-18T21:14:00Z">
                        <w:rPr>
                          <w:rFonts w:ascii="Cambria Math" w:hAnsi="Cambria Math"/>
                        </w:rPr>
                        <m:t>-</m:t>
                      </w:ins>
                    </m:r>
                    <m:sSub>
                      <m:sSubPr>
                        <m:ctrlPr>
                          <w:ins w:id="81" w:author="Long, Jeffrey D" w:date="2020-05-18T21:1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82" w:author="Long, Jeffrey D" w:date="2020-05-18T21:14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83" w:author="Long, Jeffrey D" w:date="2020-05-18T21:14:00Z">
                            <w:rPr>
                              <w:rFonts w:ascii="Cambria Math" w:hAnsi="Cambria Math"/>
                            </w:rPr>
                            <m:t>3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84" w:author="Long, Jeffrey D" w:date="2020-05-18T21:1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85" w:author="Long, Jeffrey D" w:date="2020-05-18T21:14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86" w:author="Long, Jeffrey D" w:date="2020-05-18T21:14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87" w:author="Long, Jeffrey D" w:date="2020-05-18T21:14:00Z">
                        <w:rPr>
                          <w:rFonts w:ascii="Cambria Math" w:hAnsi="Cambria Math"/>
                        </w:rPr>
                        <m:t>-</m:t>
                      </w:ins>
                    </m:r>
                    <m:sSub>
                      <m:sSubPr>
                        <m:ctrlPr>
                          <w:ins w:id="88" w:author="Long, Jeffrey D" w:date="2020-05-18T21:1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89" w:author="Long, Jeffrey D" w:date="2020-05-18T21:14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90" w:author="Long, Jeffrey D" w:date="2020-05-18T21:14:00Z">
                            <w:rPr>
                              <w:rFonts w:ascii="Cambria Math" w:hAnsi="Cambria Math"/>
                            </w:rPr>
                            <m:t>4</m:t>
                          </w:ins>
                        </m:r>
                      </m:sub>
                    </m:sSub>
                  </m:e>
                </m:mr>
              </m:m>
            </m:e>
          </m:d>
          <m:r>
            <w:ins w:id="91" w:author="Long, Jeffrey D" w:date="2020-05-18T21:14:00Z">
              <w:rPr>
                <w:rFonts w:ascii="Cambria Math" w:hAnsi="Cambria Math"/>
              </w:rPr>
              <m:t>=</m:t>
            </w:ins>
          </m:r>
          <m:d>
            <m:dPr>
              <m:begChr m:val="["/>
              <m:endChr m:val="]"/>
              <m:ctrlPr>
                <w:ins w:id="92" w:author="Long, Jeffrey D" w:date="2020-05-18T21:14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93" w:author="Long, Jeffrey D" w:date="2020-05-18T21:14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94" w:author="Long, Jeffrey D" w:date="2020-05-18T21:14:00Z">
                        <w:rPr>
                          <w:rFonts w:ascii="Cambria Math" w:hAnsi="Cambria Math"/>
                        </w:rPr>
                        <m:t>0</m:t>
                      </w:ins>
                    </m:r>
                  </m:e>
                </m:mr>
                <m:mr>
                  <m:e>
                    <m:r>
                      <w:ins w:id="95" w:author="Long, Jeffrey D" w:date="2020-05-18T21:14:00Z">
                        <w:rPr>
                          <w:rFonts w:ascii="Cambria Math" w:hAnsi="Cambria Math"/>
                        </w:rPr>
                        <m:t>0</m:t>
                      </w:ins>
                    </m:r>
                  </m:e>
                </m:mr>
                <m:mr>
                  <m:e>
                    <m:r>
                      <w:ins w:id="96" w:author="Long, Jeffrey D" w:date="2020-05-18T21:15:00Z">
                        <w:rPr>
                          <w:rFonts w:ascii="Cambria Math" w:hAnsi="Cambria Math"/>
                        </w:rPr>
                        <m:t>0</m:t>
                      </w:ins>
                    </m:r>
                  </m:e>
                </m:mr>
              </m:m>
            </m:e>
          </m:d>
        </m:oMath>
      </m:oMathPara>
    </w:p>
    <w:p w14:paraId="7E37E489" w14:textId="10A3DA87" w:rsidR="00282B2D" w:rsidRDefault="00445DD0" w:rsidP="00282B2D">
      <w:pPr>
        <w:rPr>
          <w:ins w:id="97" w:author="Long, Jeffrey D" w:date="2020-05-18T21:16:00Z"/>
        </w:rPr>
      </w:pPr>
      <w:ins w:id="98" w:author="Long, Jeffrey D" w:date="2020-05-18T21:30:00Z">
        <w:r>
          <w:t xml:space="preserve">In words, the null is that each of the CAP group intercepts is </w:t>
        </w:r>
      </w:ins>
      <w:ins w:id="99" w:author="Long, Jeffrey D" w:date="2020-05-18T21:31:00Z">
        <w:r>
          <w:t xml:space="preserve">no difference than the Control group intercept. </w:t>
        </w:r>
        <w:r w:rsidR="00706E40">
          <w:t>This</w:t>
        </w:r>
      </w:ins>
      <w:ins w:id="100" w:author="Long, Jeffrey D" w:date="2020-05-18T21:15:00Z">
        <w:r w:rsidR="00AD6E76">
          <w:t xml:space="preserve"> can be tested with a chi-squared test on </w:t>
        </w:r>
      </w:ins>
      <w:ins w:id="101" w:author="Long, Jeffrey D" w:date="2020-05-18T21:16:00Z">
        <w:r w:rsidR="00AD6E76">
          <w:t>df = 3 using the quadratic form</w:t>
        </w:r>
      </w:ins>
      <w:ins w:id="102" w:author="Long, Jeffrey D" w:date="2020-05-18T21:31:00Z">
        <w:r w:rsidR="00706E40">
          <w:t xml:space="preserve"> statistic</w:t>
        </w:r>
      </w:ins>
    </w:p>
    <w:p w14:paraId="3BE562F8" w14:textId="253EF972" w:rsidR="00AD6E76" w:rsidRPr="00AD6E76" w:rsidRDefault="00AD6E76" w:rsidP="00282B2D">
      <w:pPr>
        <w:rPr>
          <w:ins w:id="103" w:author="Long, Jeffrey D" w:date="2020-05-18T21:19:00Z"/>
        </w:rPr>
      </w:pPr>
      <m:oMathPara>
        <m:oMath>
          <m:sSup>
            <m:sSupPr>
              <m:ctrlPr>
                <w:ins w:id="104" w:author="Long, Jeffrey D" w:date="2020-05-18T21:16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105" w:author="Long, Jeffrey D" w:date="2020-05-18T21:16:00Z">
                  <w:rPr>
                    <w:rFonts w:ascii="Cambria Math" w:hAnsi="Cambria Math"/>
                  </w:rPr>
                  <m:t>X</m:t>
                </w:ins>
              </m:r>
            </m:e>
            <m:sup>
              <m:r>
                <w:ins w:id="106" w:author="Long, Jeffrey D" w:date="2020-05-18T21:16:00Z">
                  <w:rPr>
                    <w:rFonts w:ascii="Cambria Math" w:hAnsi="Cambria Math"/>
                  </w:rPr>
                  <m:t>2</m:t>
                </w:ins>
              </m:r>
            </m:sup>
          </m:sSup>
          <m:r>
            <w:ins w:id="107" w:author="Long, Jeffrey D" w:date="2020-05-18T21:16:00Z">
              <w:rPr>
                <w:rFonts w:ascii="Cambria Math" w:hAnsi="Cambria Math"/>
              </w:rPr>
              <m:t>=</m:t>
            </w:ins>
          </m:r>
          <m:d>
            <m:dPr>
              <m:begChr m:val="["/>
              <m:endChr m:val="]"/>
              <m:ctrlPr>
                <w:ins w:id="108" w:author="Long, Jeffrey D" w:date="2020-05-18T21:18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ins w:id="109" w:author="Long, Jeffrey D" w:date="2020-05-18T21:18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110" w:author="Long, Jeffrey D" w:date="2020-05-18T21:1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11" w:author="Long, Jeffrey D" w:date="2020-05-18T21:18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12" w:author="Long, Jeffrey D" w:date="2020-05-18T21:18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113" w:author="Long, Jeffrey D" w:date="2020-05-18T21:18:00Z">
                        <w:rPr>
                          <w:rFonts w:ascii="Cambria Math" w:hAnsi="Cambria Math"/>
                        </w:rPr>
                        <m:t>-</m:t>
                      </w:ins>
                    </m:r>
                    <m:sSub>
                      <m:sSubPr>
                        <m:ctrlPr>
                          <w:ins w:id="114" w:author="Long, Jeffrey D" w:date="2020-05-18T21:1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15" w:author="Long, Jeffrey D" w:date="2020-05-18T21:18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16" w:author="Long, Jeffrey D" w:date="2020-05-18T21:18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117" w:author="Long, Jeffrey D" w:date="2020-05-18T21:1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18" w:author="Long, Jeffrey D" w:date="2020-05-18T21:18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19" w:author="Long, Jeffrey D" w:date="2020-05-18T21:18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120" w:author="Long, Jeffrey D" w:date="2020-05-18T21:18:00Z">
                        <w:rPr>
                          <w:rFonts w:ascii="Cambria Math" w:hAnsi="Cambria Math"/>
                        </w:rPr>
                        <m:t>-</m:t>
                      </w:ins>
                    </m:r>
                    <m:sSub>
                      <m:sSubPr>
                        <m:ctrlPr>
                          <w:ins w:id="121" w:author="Long, Jeffrey D" w:date="2020-05-18T21:1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22" w:author="Long, Jeffrey D" w:date="2020-05-18T21:19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23" w:author="Long, Jeffrey D" w:date="2020-05-18T21:19:00Z">
                            <w:rPr>
                              <w:rFonts w:ascii="Cambria Math" w:hAnsi="Cambria Math"/>
                            </w:rPr>
                            <m:t>3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124" w:author="Long, Jeffrey D" w:date="2020-05-18T21:1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25" w:author="Long, Jeffrey D" w:date="2020-05-18T21:19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26" w:author="Long, Jeffrey D" w:date="2020-05-18T21:19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127" w:author="Long, Jeffrey D" w:date="2020-05-18T21:19:00Z">
                        <w:rPr>
                          <w:rFonts w:ascii="Cambria Math" w:hAnsi="Cambria Math"/>
                        </w:rPr>
                        <m:t xml:space="preserve">- </m:t>
                      </w:ins>
                    </m:r>
                    <m:sSub>
                      <m:sSubPr>
                        <m:ctrlPr>
                          <w:ins w:id="128" w:author="Long, Jeffrey D" w:date="2020-05-18T21:1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29" w:author="Long, Jeffrey D" w:date="2020-05-18T21:19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30" w:author="Long, Jeffrey D" w:date="2020-05-18T21:19:00Z">
                            <w:rPr>
                              <w:rFonts w:ascii="Cambria Math" w:hAnsi="Cambria Math"/>
                            </w:rPr>
                            <m:t>4</m:t>
                          </w:ins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ins w:id="131" w:author="Long, Jeffrey D" w:date="2020-05-18T21:17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ins w:id="132" w:author="Long, Jeffrey D" w:date="2020-05-18T21:17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133" w:author="Long, Jeffrey D" w:date="2020-05-18T21:17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34" w:author="Long, Jeffrey D" w:date="2020-05-18T21:17:00Z">
                            <w:rPr>
                              <w:rFonts w:ascii="Cambria Math" w:hAnsi="Cambria Math"/>
                            </w:rPr>
                            <m:t>V</m:t>
                          </w:ins>
                        </m:r>
                      </m:e>
                      <m:sub>
                        <m:r>
                          <w:ins w:id="135" w:author="Long, Jeffrey D" w:date="2020-05-18T21:17:00Z">
                            <w:rPr>
                              <w:rFonts w:ascii="Cambria Math" w:hAnsi="Cambria Math"/>
                            </w:rPr>
                            <m:t>02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136" w:author="Long, Jeffrey D" w:date="2020-05-18T21:17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37" w:author="Long, Jeffrey D" w:date="2020-05-18T21:17:00Z">
                            <w:rPr>
                              <w:rFonts w:ascii="Cambria Math" w:hAnsi="Cambria Math"/>
                            </w:rPr>
                            <m:t>C</m:t>
                          </w:ins>
                        </m:r>
                      </m:e>
                      <m:sub>
                        <m:r>
                          <w:ins w:id="138" w:author="Long, Jeffrey D" w:date="2020-05-18T21:17:00Z">
                            <w:rPr>
                              <w:rFonts w:ascii="Cambria Math" w:hAnsi="Cambria Math"/>
                            </w:rPr>
                            <m:t>02,03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139" w:author="Long, Jeffrey D" w:date="2020-05-18T21:17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40" w:author="Long, Jeffrey D" w:date="2020-05-18T21:17:00Z">
                            <w:rPr>
                              <w:rFonts w:ascii="Cambria Math" w:hAnsi="Cambria Math"/>
                            </w:rPr>
                            <m:t>C</m:t>
                          </w:ins>
                        </m:r>
                      </m:e>
                      <m:sub>
                        <m:r>
                          <w:ins w:id="141" w:author="Long, Jeffrey D" w:date="2020-05-18T21:17:00Z">
                            <w:rPr>
                              <w:rFonts w:ascii="Cambria Math" w:hAnsi="Cambria Math"/>
                            </w:rPr>
                            <m:t>02,04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142" w:author="Long, Jeffrey D" w:date="2020-05-18T21:1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43" w:author="Long, Jeffrey D" w:date="2020-05-18T21:19:00Z">
                            <w:rPr>
                              <w:rFonts w:ascii="Cambria Math" w:hAnsi="Cambria Math"/>
                            </w:rPr>
                            <m:t>C</m:t>
                          </w:ins>
                        </m:r>
                      </m:e>
                      <m:sub>
                        <m:r>
                          <w:ins w:id="144" w:author="Long, Jeffrey D" w:date="2020-05-18T21:19:00Z">
                            <w:rPr>
                              <w:rFonts w:ascii="Cambria Math" w:hAnsi="Cambria Math"/>
                            </w:rPr>
                            <m:t>02,03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145" w:author="Long, Jeffrey D" w:date="2020-05-18T21:17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46" w:author="Long, Jeffrey D" w:date="2020-05-18T21:17:00Z">
                            <w:rPr>
                              <w:rFonts w:ascii="Cambria Math" w:hAnsi="Cambria Math"/>
                            </w:rPr>
                            <m:t>V</m:t>
                          </w:ins>
                        </m:r>
                      </m:e>
                      <m:sub>
                        <m:r>
                          <w:ins w:id="147" w:author="Long, Jeffrey D" w:date="2020-05-18T21:17:00Z">
                            <w:rPr>
                              <w:rFonts w:ascii="Cambria Math" w:hAnsi="Cambria Math"/>
                            </w:rPr>
                            <m:t>03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148" w:author="Long, Jeffrey D" w:date="2020-05-18T21:1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49" w:author="Long, Jeffrey D" w:date="2020-05-18T21:18:00Z">
                            <w:rPr>
                              <w:rFonts w:ascii="Cambria Math" w:hAnsi="Cambria Math"/>
                            </w:rPr>
                            <m:t>C</m:t>
                          </w:ins>
                        </m:r>
                      </m:e>
                      <m:sub>
                        <m:r>
                          <w:ins w:id="150" w:author="Long, Jeffrey D" w:date="2020-05-18T21:18:00Z">
                            <w:rPr>
                              <w:rFonts w:ascii="Cambria Math" w:hAnsi="Cambria Math"/>
                            </w:rPr>
                            <m:t>03,04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151" w:author="Long, Jeffrey D" w:date="2020-05-18T21:1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52" w:author="Long, Jeffrey D" w:date="2020-05-18T21:19:00Z">
                            <w:rPr>
                              <w:rFonts w:ascii="Cambria Math" w:hAnsi="Cambria Math"/>
                            </w:rPr>
                            <m:t>C</m:t>
                          </w:ins>
                        </m:r>
                      </m:e>
                      <m:sub>
                        <m:r>
                          <w:ins w:id="153" w:author="Long, Jeffrey D" w:date="2020-05-18T21:19:00Z">
                            <w:rPr>
                              <w:rFonts w:ascii="Cambria Math" w:hAnsi="Cambria Math"/>
                            </w:rPr>
                            <m:t>02,04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154" w:author="Long, Jeffrey D" w:date="2020-05-18T21:1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55" w:author="Long, Jeffrey D" w:date="2020-05-18T21:19:00Z">
                            <w:rPr>
                              <w:rFonts w:ascii="Cambria Math" w:hAnsi="Cambria Math"/>
                            </w:rPr>
                            <m:t>C</m:t>
                          </w:ins>
                        </m:r>
                      </m:e>
                      <m:sub>
                        <m:r>
                          <w:ins w:id="156" w:author="Long, Jeffrey D" w:date="2020-05-18T21:19:00Z">
                            <w:rPr>
                              <w:rFonts w:ascii="Cambria Math" w:hAnsi="Cambria Math"/>
                            </w:rPr>
                            <m:t>03,04</m:t>
                          </w:ins>
                        </m:r>
                      </m:sub>
                    </m:sSub>
                  </m:e>
                  <m:e>
                    <m:sSub>
                      <m:sSubPr>
                        <m:ctrlPr>
                          <w:ins w:id="157" w:author="Long, Jeffrey D" w:date="2020-05-18T21:18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58" w:author="Long, Jeffrey D" w:date="2020-05-18T21:18:00Z">
                            <w:rPr>
                              <w:rFonts w:ascii="Cambria Math" w:hAnsi="Cambria Math"/>
                            </w:rPr>
                            <m:t>V</m:t>
                          </w:ins>
                        </m:r>
                      </m:e>
                      <m:sub>
                        <m:r>
                          <w:ins w:id="159" w:author="Long, Jeffrey D" w:date="2020-05-18T21:18:00Z">
                            <w:rPr>
                              <w:rFonts w:ascii="Cambria Math" w:hAnsi="Cambria Math"/>
                            </w:rPr>
                            <m:t>04</m:t>
                          </w:ins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ins w:id="160" w:author="Long, Jeffrey D" w:date="2020-05-18T21:16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161" w:author="Long, Jeffrey D" w:date="2020-05-18T21:16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162" w:author="Long, Jeffrey D" w:date="2020-05-18T21:16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63" w:author="Long, Jeffrey D" w:date="2020-05-18T21:16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64" w:author="Long, Jeffrey D" w:date="2020-05-18T21:16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165" w:author="Long, Jeffrey D" w:date="2020-05-18T21:16:00Z">
                        <w:rPr>
                          <w:rFonts w:ascii="Cambria Math" w:hAnsi="Cambria Math"/>
                        </w:rPr>
                        <m:t>-</m:t>
                      </w:ins>
                    </m:r>
                    <m:sSub>
                      <m:sSubPr>
                        <m:ctrlPr>
                          <w:ins w:id="166" w:author="Long, Jeffrey D" w:date="2020-05-18T21:16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67" w:author="Long, Jeffrey D" w:date="2020-05-18T21:16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68" w:author="Long, Jeffrey D" w:date="2020-05-18T21:16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169" w:author="Long, Jeffrey D" w:date="2020-05-18T21:16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70" w:author="Long, Jeffrey D" w:date="2020-05-18T21:16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71" w:author="Long, Jeffrey D" w:date="2020-05-18T21:16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172" w:author="Long, Jeffrey D" w:date="2020-05-18T21:16:00Z">
                        <w:rPr>
                          <w:rFonts w:ascii="Cambria Math" w:hAnsi="Cambria Math"/>
                        </w:rPr>
                        <m:t>-</m:t>
                      </w:ins>
                    </m:r>
                    <m:sSub>
                      <m:sSubPr>
                        <m:ctrlPr>
                          <w:ins w:id="173" w:author="Long, Jeffrey D" w:date="2020-05-18T21:16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74" w:author="Long, Jeffrey D" w:date="2020-05-18T21:16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75" w:author="Long, Jeffrey D" w:date="2020-05-18T21:16:00Z">
                            <w:rPr>
                              <w:rFonts w:ascii="Cambria Math" w:hAnsi="Cambria Math"/>
                            </w:rPr>
                            <m:t>3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176" w:author="Long, Jeffrey D" w:date="2020-05-18T21:16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77" w:author="Long, Jeffrey D" w:date="2020-05-18T21:16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78" w:author="Long, Jeffrey D" w:date="2020-05-18T21:16:00Z"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  <m:r>
                      <w:ins w:id="179" w:author="Long, Jeffrey D" w:date="2020-05-18T21:16:00Z">
                        <w:rPr>
                          <w:rFonts w:ascii="Cambria Math" w:hAnsi="Cambria Math"/>
                        </w:rPr>
                        <m:t>-</m:t>
                      </w:ins>
                    </m:r>
                    <m:sSub>
                      <m:sSubPr>
                        <m:ctrlPr>
                          <w:ins w:id="180" w:author="Long, Jeffrey D" w:date="2020-05-18T21:16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181" w:author="Long, Jeffrey D" w:date="2020-05-18T21:16:00Z">
                            <w:rPr>
                              <w:rFonts w:ascii="Cambria Math" w:hAnsi="Cambria Math"/>
                            </w:rPr>
                            <m:t>β</m:t>
                          </w:ins>
                        </m:r>
                      </m:e>
                      <m:sub>
                        <m:r>
                          <w:ins w:id="182" w:author="Long, Jeffrey D" w:date="2020-05-18T21:16:00Z">
                            <w:rPr>
                              <w:rFonts w:ascii="Cambria Math" w:hAnsi="Cambria Math"/>
                            </w:rPr>
                            <m:t>4</m:t>
                          </w:ins>
                        </m:r>
                      </m:sub>
                    </m:sSub>
                  </m:e>
                </m:mr>
              </m:m>
            </m:e>
          </m:d>
        </m:oMath>
      </m:oMathPara>
    </w:p>
    <w:p w14:paraId="72839CEB" w14:textId="77777777" w:rsidR="00EB26E2" w:rsidRDefault="00AD6E76" w:rsidP="00282B2D">
      <w:pPr>
        <w:rPr>
          <w:ins w:id="183" w:author="Long, Jeffrey D" w:date="2020-05-18T21:28:00Z"/>
        </w:rPr>
      </w:pPr>
      <w:ins w:id="184" w:author="Long, Jeffrey D" w:date="2020-05-18T21:19:00Z">
        <w:r>
          <w:t>Where</w:t>
        </w:r>
      </w:ins>
      <w:ins w:id="185" w:author="Long, Jeffrey D" w:date="2020-05-18T21:20:00Z">
        <w:r>
          <w:t xml:space="preserve"> </w: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</m:oMath>
        <w:r>
          <w:t xml:space="preserve"> is the variance of </w: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  <w:r>
          <w:t xml:space="preserve">, </w: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02,03</m:t>
              </m:r>
            </m:sub>
          </m:sSub>
        </m:oMath>
        <w:r w:rsidR="00937181">
          <w:t xml:space="preserve"> is the </w:t>
        </w:r>
      </w:ins>
      <w:ins w:id="186" w:author="Long, Jeffrey D" w:date="2020-05-18T21:21:00Z">
        <w:r w:rsidR="00937181">
          <w:t>covariance</w:t>
        </w:r>
      </w:ins>
      <w:ins w:id="187" w:author="Long, Jeffrey D" w:date="2020-05-18T21:20:00Z">
        <w:r w:rsidR="00937181">
          <w:t xml:space="preserve"> of</w:t>
        </w:r>
      </w:ins>
      <w:ins w:id="188" w:author="Long, Jeffrey D" w:date="2020-05-18T21:21:00Z">
        <w:r w:rsidR="00937181">
          <w:t xml:space="preserve"> </w: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  <w:r w:rsidR="00937181">
          <w:t xml:space="preserve"> and </w:t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  <w:r w:rsidR="00937181">
          <w:t xml:space="preserve">, etc. The chi-squared test is relatively easy to set up using the </w:t>
        </w:r>
      </w:ins>
      <w:proofErr w:type="spellStart"/>
      <w:ins w:id="189" w:author="Long, Jeffrey D" w:date="2020-05-18T21:23:00Z">
        <w:r w:rsidR="00937181" w:rsidRPr="00937181">
          <w:rPr>
            <w:rFonts w:ascii="Courier New" w:hAnsi="Courier New" w:cs="Courier New"/>
            <w:rPrChange w:id="190" w:author="Long, Jeffrey D" w:date="2020-05-18T21:23:00Z">
              <w:rPr/>
            </w:rPrChange>
          </w:rPr>
          <w:t>multcomp</w:t>
        </w:r>
        <w:proofErr w:type="spellEnd"/>
        <w:r w:rsidR="00937181">
          <w:t xml:space="preserve"> package</w:t>
        </w:r>
      </w:ins>
      <w:ins w:id="191" w:author="Long, Jeffrey D" w:date="2020-05-18T21:20:00Z">
        <w:r w:rsidR="00937181">
          <w:t xml:space="preserve"> </w:t>
        </w:r>
      </w:ins>
      <w:ins w:id="192" w:author="Long, Jeffrey D" w:date="2020-05-18T21:23:00Z">
        <w:r w:rsidR="00937181">
          <w:t xml:space="preserve">after you estimate the mixed models with </w:t>
        </w:r>
        <w:r w:rsidR="00937181" w:rsidRPr="00937181">
          <w:rPr>
            <w:rFonts w:ascii="Courier New" w:hAnsi="Courier New" w:cs="Courier New"/>
            <w:rPrChange w:id="193" w:author="Long, Jeffrey D" w:date="2020-05-18T21:23:00Z">
              <w:rPr/>
            </w:rPrChange>
          </w:rPr>
          <w:t>lme4</w:t>
        </w:r>
        <w:r w:rsidR="00937181">
          <w:t xml:space="preserve">. </w:t>
        </w:r>
      </w:ins>
      <w:ins w:id="194" w:author="Long, Jeffrey D" w:date="2020-05-18T21:24:00Z">
        <w:r w:rsidR="00EB26E2">
          <w:t xml:space="preserve">You use the general linear hypothesis function, </w:t>
        </w:r>
        <w:proofErr w:type="spellStart"/>
        <w:proofErr w:type="gramStart"/>
        <w:r w:rsidR="00EB26E2" w:rsidRPr="00EB26E2">
          <w:rPr>
            <w:rFonts w:ascii="Courier New" w:hAnsi="Courier New" w:cs="Courier New"/>
            <w:rPrChange w:id="195" w:author="Long, Jeffrey D" w:date="2020-05-18T21:24:00Z">
              <w:rPr/>
            </w:rPrChange>
          </w:rPr>
          <w:t>glht</w:t>
        </w:r>
        <w:proofErr w:type="spellEnd"/>
        <w:r w:rsidR="00EB26E2" w:rsidRPr="00EB26E2">
          <w:rPr>
            <w:rFonts w:ascii="Courier New" w:hAnsi="Courier New" w:cs="Courier New"/>
            <w:rPrChange w:id="196" w:author="Long, Jeffrey D" w:date="2020-05-18T21:24:00Z">
              <w:rPr/>
            </w:rPrChange>
          </w:rPr>
          <w:t>(</w:t>
        </w:r>
        <w:proofErr w:type="gramEnd"/>
        <w:r w:rsidR="00EB26E2" w:rsidRPr="00EB26E2">
          <w:rPr>
            <w:rFonts w:ascii="Courier New" w:hAnsi="Courier New" w:cs="Courier New"/>
            <w:rPrChange w:id="197" w:author="Long, Jeffrey D" w:date="2020-05-18T21:24:00Z">
              <w:rPr/>
            </w:rPrChange>
          </w:rPr>
          <w:t>)</w:t>
        </w:r>
        <w:r w:rsidR="00EB26E2">
          <w:t>.</w:t>
        </w:r>
      </w:ins>
      <w:ins w:id="198" w:author="Long, Jeffrey D" w:date="2020-05-18T21:28:00Z">
        <w:r w:rsidR="00EB26E2">
          <w:t xml:space="preserve"> The procedure is very similar to this article: </w:t>
        </w:r>
        <w:r w:rsidR="00EB26E2">
          <w:fldChar w:fldCharType="begin"/>
        </w:r>
        <w:r w:rsidR="00EB26E2">
          <w:instrText xml:space="preserve"> HYPERLINK "</w:instrText>
        </w:r>
        <w:r w:rsidR="00EB26E2" w:rsidRPr="00EB26E2">
          <w:instrText>https://stats.idre.ucla.edu/r/faq/how-can-i-test-contrasts-in-r/</w:instrText>
        </w:r>
        <w:r w:rsidR="00EB26E2">
          <w:instrText xml:space="preserve">" </w:instrText>
        </w:r>
        <w:r w:rsidR="00EB26E2">
          <w:fldChar w:fldCharType="separate"/>
        </w:r>
        <w:r w:rsidR="00EB26E2" w:rsidRPr="008C65C1">
          <w:rPr>
            <w:rStyle w:val="Hyperlink"/>
          </w:rPr>
          <w:t>https://stats.idre.ucla.edu/r/faq/how-can-i-test-contrasts-in-r/</w:t>
        </w:r>
        <w:r w:rsidR="00EB26E2">
          <w:fldChar w:fldCharType="end"/>
        </w:r>
      </w:ins>
    </w:p>
    <w:p w14:paraId="7BF4490D" w14:textId="4FEFEE00" w:rsidR="00AD6E76" w:rsidRPr="00621F2A" w:rsidRDefault="00EB26E2" w:rsidP="00282B2D">
      <w:ins w:id="199" w:author="Long, Jeffrey D" w:date="2020-05-18T21:28:00Z">
        <w:r>
          <w:t xml:space="preserve">The difference is that you feed </w:t>
        </w:r>
        <w:proofErr w:type="spellStart"/>
        <w:proofErr w:type="gramStart"/>
        <w:r w:rsidRPr="00EB26E2">
          <w:rPr>
            <w:rFonts w:ascii="Courier New" w:hAnsi="Courier New" w:cs="Courier New"/>
            <w:rPrChange w:id="200" w:author="Long, Jeffrey D" w:date="2020-05-18T21:28:00Z">
              <w:rPr/>
            </w:rPrChange>
          </w:rPr>
          <w:t>glht</w:t>
        </w:r>
        <w:proofErr w:type="spellEnd"/>
        <w:r w:rsidRPr="00EB26E2">
          <w:rPr>
            <w:rFonts w:ascii="Courier New" w:hAnsi="Courier New" w:cs="Courier New"/>
            <w:rPrChange w:id="201" w:author="Long, Jeffrey D" w:date="2020-05-18T21:28:00Z">
              <w:rPr/>
            </w:rPrChange>
          </w:rPr>
          <w:t>(</w:t>
        </w:r>
        <w:proofErr w:type="gramEnd"/>
        <w:r w:rsidRPr="00EB26E2">
          <w:rPr>
            <w:rFonts w:ascii="Courier New" w:hAnsi="Courier New" w:cs="Courier New"/>
            <w:rPrChange w:id="202" w:author="Long, Jeffrey D" w:date="2020-05-18T21:28:00Z">
              <w:rPr/>
            </w:rPrChange>
          </w:rPr>
          <w:t>)</w:t>
        </w:r>
      </w:ins>
      <w:ins w:id="203" w:author="Long, Jeffrey D" w:date="2020-05-18T21:29:00Z">
        <w:r w:rsidRPr="00EB26E2">
          <w:rPr>
            <w:rFonts w:cstheme="minorHAnsi"/>
            <w:rPrChange w:id="204" w:author="Long, Jeffrey D" w:date="2020-05-18T21:29:00Z">
              <w:rPr>
                <w:rFonts w:ascii="Courier New" w:hAnsi="Courier New" w:cs="Courier New"/>
              </w:rPr>
            </w:rPrChange>
          </w:rPr>
          <w:t>the fitted</w:t>
        </w:r>
        <w:r>
          <w:rPr>
            <w:rFonts w:ascii="Courier New" w:hAnsi="Courier New" w:cs="Courier New"/>
          </w:rPr>
          <w:t xml:space="preserve"> </w:t>
        </w:r>
        <w:proofErr w:type="spellStart"/>
        <w:r>
          <w:rPr>
            <w:rFonts w:ascii="Courier New" w:hAnsi="Courier New" w:cs="Courier New"/>
          </w:rPr>
          <w:t>lmer</w:t>
        </w:r>
        <w:proofErr w:type="spellEnd"/>
        <w:r>
          <w:rPr>
            <w:rFonts w:ascii="Courier New" w:hAnsi="Courier New" w:cs="Courier New"/>
          </w:rPr>
          <w:t xml:space="preserve">() </w:t>
        </w:r>
      </w:ins>
      <w:ins w:id="205" w:author="Long, Jeffrey D" w:date="2020-05-18T21:28:00Z">
        <w:r>
          <w:t xml:space="preserve">object rather than the </w:t>
        </w:r>
        <w:proofErr w:type="spellStart"/>
        <w:r w:rsidRPr="00EB26E2">
          <w:rPr>
            <w:rFonts w:ascii="Courier New" w:hAnsi="Courier New" w:cs="Courier New"/>
            <w:rPrChange w:id="206" w:author="Long, Jeffrey D" w:date="2020-05-18T21:28:00Z">
              <w:rPr/>
            </w:rPrChange>
          </w:rPr>
          <w:t>lm</w:t>
        </w:r>
        <w:proofErr w:type="spellEnd"/>
        <w:r w:rsidRPr="00EB26E2">
          <w:rPr>
            <w:rFonts w:ascii="Courier New" w:hAnsi="Courier New" w:cs="Courier New"/>
            <w:rPrChange w:id="207" w:author="Long, Jeffrey D" w:date="2020-05-18T21:28:00Z">
              <w:rPr/>
            </w:rPrChange>
          </w:rPr>
          <w:t>()</w:t>
        </w:r>
      </w:ins>
      <w:ins w:id="208" w:author="Long, Jeffrey D" w:date="2020-05-18T21:24:00Z">
        <w:r>
          <w:t xml:space="preserve"> </w:t>
        </w:r>
      </w:ins>
      <w:ins w:id="209" w:author="Long, Jeffrey D" w:date="2020-05-18T21:28:00Z">
        <w:r>
          <w:t>object in the article.</w:t>
        </w:r>
      </w:ins>
      <w:ins w:id="210" w:author="Long, Jeffrey D" w:date="2020-05-18T21:29:00Z">
        <w:r>
          <w:t xml:space="preserve"> </w:t>
        </w:r>
      </w:ins>
      <w:ins w:id="211" w:author="Long, Jeffrey D" w:date="2020-05-18T21:30:00Z">
        <w:r>
          <w:t xml:space="preserve">There are probably better articles online. </w:t>
        </w:r>
      </w:ins>
      <w:ins w:id="212" w:author="Long, Jeffrey D" w:date="2020-05-18T21:28:00Z">
        <w:r>
          <w:t xml:space="preserve"> </w:t>
        </w:r>
      </w:ins>
      <w:bookmarkStart w:id="213" w:name="_GoBack"/>
      <w:bookmarkEnd w:id="213"/>
    </w:p>
    <w:sectPr w:rsidR="00AD6E76" w:rsidRPr="00621F2A" w:rsidSect="00ED54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7F07A" w14:textId="77777777" w:rsidR="00F264FE" w:rsidRDefault="00F264FE" w:rsidP="002E611A">
      <w:pPr>
        <w:spacing w:after="0" w:line="240" w:lineRule="auto"/>
      </w:pPr>
      <w:r>
        <w:separator/>
      </w:r>
    </w:p>
  </w:endnote>
  <w:endnote w:type="continuationSeparator" w:id="0">
    <w:p w14:paraId="59D3DFB7" w14:textId="77777777" w:rsidR="00F264FE" w:rsidRDefault="00F264FE" w:rsidP="002E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A2A41" w14:textId="0366B80D" w:rsidR="002E611A" w:rsidRDefault="002E611A">
    <w:pPr>
      <w:pStyle w:val="Footer"/>
    </w:pPr>
    <w:r>
      <w:t>05/08/2020 Kilian Hett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54634" w14:textId="77777777" w:rsidR="00F264FE" w:rsidRDefault="00F264FE" w:rsidP="002E611A">
      <w:pPr>
        <w:spacing w:after="0" w:line="240" w:lineRule="auto"/>
      </w:pPr>
      <w:r>
        <w:separator/>
      </w:r>
    </w:p>
  </w:footnote>
  <w:footnote w:type="continuationSeparator" w:id="0">
    <w:p w14:paraId="12ED0DB1" w14:textId="77777777" w:rsidR="00F264FE" w:rsidRDefault="00F264FE" w:rsidP="002E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ng, Jeffrey D">
    <w15:presenceInfo w15:providerId="None" w15:userId="Long, Jeffrey 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2A"/>
    <w:rsid w:val="00001911"/>
    <w:rsid w:val="00002895"/>
    <w:rsid w:val="000109DC"/>
    <w:rsid w:val="000B56B9"/>
    <w:rsid w:val="000C31FE"/>
    <w:rsid w:val="00282B2D"/>
    <w:rsid w:val="002E611A"/>
    <w:rsid w:val="00301882"/>
    <w:rsid w:val="00322480"/>
    <w:rsid w:val="003943A1"/>
    <w:rsid w:val="003D5CAB"/>
    <w:rsid w:val="00445DD0"/>
    <w:rsid w:val="00484319"/>
    <w:rsid w:val="004B31E5"/>
    <w:rsid w:val="00531A9F"/>
    <w:rsid w:val="005B04EC"/>
    <w:rsid w:val="005E267C"/>
    <w:rsid w:val="00621F2A"/>
    <w:rsid w:val="007007AD"/>
    <w:rsid w:val="00706E40"/>
    <w:rsid w:val="00827391"/>
    <w:rsid w:val="00862D8E"/>
    <w:rsid w:val="00937181"/>
    <w:rsid w:val="00A867F5"/>
    <w:rsid w:val="00AD6E76"/>
    <w:rsid w:val="00AE18A9"/>
    <w:rsid w:val="00BF20D0"/>
    <w:rsid w:val="00C0595D"/>
    <w:rsid w:val="00C2046F"/>
    <w:rsid w:val="00C21247"/>
    <w:rsid w:val="00C21FC5"/>
    <w:rsid w:val="00C2705A"/>
    <w:rsid w:val="00C758E3"/>
    <w:rsid w:val="00CC3415"/>
    <w:rsid w:val="00DB7125"/>
    <w:rsid w:val="00DC541E"/>
    <w:rsid w:val="00DC65D4"/>
    <w:rsid w:val="00E7156A"/>
    <w:rsid w:val="00EB26E2"/>
    <w:rsid w:val="00ED5419"/>
    <w:rsid w:val="00F264FE"/>
    <w:rsid w:val="00F42ECF"/>
    <w:rsid w:val="00FB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3A42"/>
  <w14:defaultImageDpi w14:val="32767"/>
  <w15:chartTrackingRefBased/>
  <w15:docId w15:val="{84ABD3BF-48C8-B346-B38D-72043D3B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67F5"/>
  </w:style>
  <w:style w:type="paragraph" w:styleId="Heading1">
    <w:name w:val="heading 1"/>
    <w:basedOn w:val="Normal"/>
    <w:next w:val="Normal"/>
    <w:link w:val="Heading1Char"/>
    <w:uiPriority w:val="9"/>
    <w:qFormat/>
    <w:rsid w:val="00A867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F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F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F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F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F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F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F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F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F2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867F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67F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867F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F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F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F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F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F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F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F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F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67F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F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67F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867F5"/>
    <w:rPr>
      <w:b/>
      <w:color w:val="ED7D31" w:themeColor="accent2"/>
    </w:rPr>
  </w:style>
  <w:style w:type="character" w:styleId="Emphasis">
    <w:name w:val="Emphasis"/>
    <w:uiPriority w:val="20"/>
    <w:qFormat/>
    <w:rsid w:val="00A867F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867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7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67F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867F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F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F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867F5"/>
    <w:rPr>
      <w:i/>
    </w:rPr>
  </w:style>
  <w:style w:type="character" w:styleId="IntenseEmphasis">
    <w:name w:val="Intense Emphasis"/>
    <w:uiPriority w:val="21"/>
    <w:qFormat/>
    <w:rsid w:val="00A867F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867F5"/>
    <w:rPr>
      <w:b/>
    </w:rPr>
  </w:style>
  <w:style w:type="character" w:styleId="IntenseReference">
    <w:name w:val="Intense Reference"/>
    <w:uiPriority w:val="32"/>
    <w:qFormat/>
    <w:rsid w:val="00A867F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867F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7F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867F5"/>
  </w:style>
  <w:style w:type="paragraph" w:customStyle="1" w:styleId="PersonalName">
    <w:name w:val="Personal Name"/>
    <w:basedOn w:val="Title"/>
    <w:rsid w:val="00A867F5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E26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1A"/>
  </w:style>
  <w:style w:type="paragraph" w:styleId="Footer">
    <w:name w:val="footer"/>
    <w:basedOn w:val="Normal"/>
    <w:link w:val="FooterChar"/>
    <w:uiPriority w:val="99"/>
    <w:unhideWhenUsed/>
    <w:rsid w:val="002E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1A"/>
  </w:style>
  <w:style w:type="paragraph" w:styleId="BalloonText">
    <w:name w:val="Balloon Text"/>
    <w:basedOn w:val="Normal"/>
    <w:link w:val="BalloonTextChar"/>
    <w:uiPriority w:val="99"/>
    <w:semiHidden/>
    <w:unhideWhenUsed/>
    <w:rsid w:val="00301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1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8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8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882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2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HETT</dc:creator>
  <cp:keywords/>
  <dc:description/>
  <cp:lastModifiedBy>Long, Jeffrey D</cp:lastModifiedBy>
  <cp:revision>9</cp:revision>
  <dcterms:created xsi:type="dcterms:W3CDTF">2020-05-19T02:12:00Z</dcterms:created>
  <dcterms:modified xsi:type="dcterms:W3CDTF">2020-05-19T02:32:00Z</dcterms:modified>
</cp:coreProperties>
</file>